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6733FA2C" w14:textId="55C728A7" w:rsidR="00313855" w:rsidRPr="00313855" w:rsidRDefault="00313855" w:rsidP="00313855">
      <w:pPr>
        <w:pStyle w:val="TOCHeading"/>
        <w:rPr>
          <w:sz w:val="36"/>
          <w:szCs w:val="36"/>
          <w:lang w:val="bg-BG"/>
        </w:rPr>
      </w:pPr>
    </w:p>
    <w:p w14:paraId="3E95A519" w14:textId="5CA74114" w:rsidR="00FC7EB4" w:rsidRPr="00D34CA3" w:rsidRDefault="00FC7EB4" w:rsidP="00313855">
      <w:pPr>
        <w:tabs>
          <w:tab w:val="left" w:pos="3645"/>
        </w:tabs>
        <w:jc w:val="center"/>
        <w:rPr>
          <w:sz w:val="24"/>
          <w:szCs w:val="24"/>
          <w:lang w:val="bg-BG"/>
        </w:rPr>
      </w:pPr>
      <w:r w:rsidRPr="00D34CA3">
        <w:rPr>
          <w:sz w:val="24"/>
          <w:szCs w:val="24"/>
          <w:lang w:val="bg-BG"/>
        </w:rPr>
        <w:t>{7</w:t>
      </w:r>
      <w:r w:rsidRPr="005D5EFF">
        <w:rPr>
          <w:sz w:val="24"/>
          <w:szCs w:val="24"/>
        </w:rPr>
        <w:t>he</w:t>
      </w:r>
      <w:r w:rsidRPr="00D34CA3">
        <w:rPr>
          <w:sz w:val="24"/>
          <w:szCs w:val="24"/>
          <w:lang w:val="bg-BG"/>
        </w:rPr>
        <w:t>_</w:t>
      </w:r>
      <w:r w:rsidRPr="005D5EFF">
        <w:rPr>
          <w:sz w:val="24"/>
          <w:szCs w:val="24"/>
        </w:rPr>
        <w:t>B</w:t>
      </w:r>
      <w:r w:rsidRPr="00D34CA3">
        <w:rPr>
          <w:sz w:val="24"/>
          <w:szCs w:val="24"/>
          <w:lang w:val="bg-BG"/>
        </w:rPr>
        <w:t>0</w:t>
      </w:r>
      <w:r w:rsidRPr="005D5EFF">
        <w:rPr>
          <w:sz w:val="24"/>
          <w:szCs w:val="24"/>
        </w:rPr>
        <w:t>tS</w:t>
      </w:r>
      <w:r w:rsidRPr="00D34CA3">
        <w:rPr>
          <w:sz w:val="24"/>
          <w:szCs w:val="24"/>
          <w:lang w:val="bg-BG"/>
        </w:rPr>
        <w:t>}</w:t>
      </w:r>
    </w:p>
    <w:p w14:paraId="1778840B" w14:textId="77777777" w:rsidR="00313855" w:rsidRPr="00313855" w:rsidRDefault="00313855" w:rsidP="00313855">
      <w:pPr>
        <w:tabs>
          <w:tab w:val="left" w:pos="3645"/>
        </w:tabs>
        <w:jc w:val="center"/>
        <w:rPr>
          <w:sz w:val="24"/>
          <w:szCs w:val="24"/>
          <w:lang w:val="bg-BG"/>
        </w:rPr>
      </w:pPr>
    </w:p>
    <w:p w14:paraId="0DEB8A73" w14:textId="105019B7" w:rsidR="00FC7EB4" w:rsidRPr="00D34CA3" w:rsidRDefault="007D71AB" w:rsidP="00686653">
      <w:pPr>
        <w:tabs>
          <w:tab w:val="left" w:pos="3645"/>
        </w:tabs>
        <w:jc w:val="center"/>
        <w:rPr>
          <w:b/>
          <w:sz w:val="36"/>
          <w:szCs w:val="48"/>
          <w:lang w:val="bg-BG"/>
        </w:rPr>
      </w:pPr>
      <w:r>
        <w:rPr>
          <w:b/>
          <w:sz w:val="36"/>
          <w:szCs w:val="48"/>
        </w:rPr>
        <w:t>Multitasker</w:t>
      </w:r>
    </w:p>
    <w:p w14:paraId="202B1381" w14:textId="0C6A73FD" w:rsidR="00FC7EB4" w:rsidRPr="00D34CA3" w:rsidRDefault="00FC7EB4" w:rsidP="00FC7EB4">
      <w:pPr>
        <w:tabs>
          <w:tab w:val="left" w:pos="3645"/>
        </w:tabs>
        <w:rPr>
          <w:rFonts w:eastAsiaTheme="minorEastAsia"/>
          <w:sz w:val="24"/>
          <w:lang w:val="bg-BG" w:eastAsia="ja-JP"/>
        </w:rPr>
      </w:pPr>
    </w:p>
    <w:p w14:paraId="2F97F868" w14:textId="77777777" w:rsidR="005D5EFF" w:rsidRPr="00D34CA3" w:rsidRDefault="005D5EFF" w:rsidP="00FC7EB4">
      <w:pPr>
        <w:tabs>
          <w:tab w:val="left" w:pos="3645"/>
        </w:tabs>
        <w:rPr>
          <w:lang w:val="bg-BG"/>
        </w:rPr>
      </w:pPr>
    </w:p>
    <w:p w14:paraId="74217EA0" w14:textId="4B9D0BDD" w:rsidR="00FC7EB4" w:rsidRPr="00D34CA3" w:rsidRDefault="00FC7EB4" w:rsidP="005D5EFF">
      <w:pPr>
        <w:tabs>
          <w:tab w:val="left" w:pos="3645"/>
        </w:tabs>
        <w:jc w:val="center"/>
        <w:rPr>
          <w:sz w:val="24"/>
          <w:szCs w:val="24"/>
          <w:lang w:val="bg-BG"/>
        </w:rPr>
      </w:pPr>
      <w:r w:rsidRPr="00D34CA3">
        <w:rPr>
          <w:rFonts w:ascii="Segoe UI" w:hAnsi="Segoe UI" w:cs="Segoe UI"/>
          <w:b/>
          <w:color w:val="24292E"/>
          <w:sz w:val="24"/>
          <w:szCs w:val="24"/>
          <w:shd w:val="clear" w:color="auto" w:fill="FFFFFF"/>
          <w:lang w:val="bg-BG"/>
        </w:rPr>
        <w:t>Янислав Любомиров Стоянов (</w:t>
      </w:r>
      <w:r w:rsidRPr="350B843C">
        <w:rPr>
          <w:rFonts w:ascii="Segoe UI" w:hAnsi="Segoe UI" w:cs="Segoe UI"/>
          <w:b/>
          <w:color w:val="24292E"/>
          <w:sz w:val="24"/>
          <w:szCs w:val="24"/>
          <w:shd w:val="clear" w:color="auto" w:fill="FFFFFF"/>
        </w:rPr>
        <w:t>Scrum</w:t>
      </w:r>
      <w:r w:rsidRPr="00D34CA3">
        <w:rPr>
          <w:rFonts w:ascii="Segoe UI" w:hAnsi="Segoe UI" w:cs="Segoe UI"/>
          <w:b/>
          <w:color w:val="24292E"/>
          <w:sz w:val="24"/>
          <w:szCs w:val="24"/>
          <w:shd w:val="clear" w:color="auto" w:fill="FFFFFF"/>
          <w:lang w:val="bg-BG"/>
        </w:rPr>
        <w:t xml:space="preserve"> </w:t>
      </w:r>
      <w:r w:rsidRPr="350B843C">
        <w:rPr>
          <w:rFonts w:ascii="Segoe UI" w:hAnsi="Segoe UI" w:cs="Segoe UI"/>
          <w:b/>
          <w:color w:val="24292E"/>
          <w:sz w:val="24"/>
          <w:szCs w:val="24"/>
          <w:shd w:val="clear" w:color="auto" w:fill="FFFFFF"/>
        </w:rPr>
        <w:t>Trainer</w:t>
      </w:r>
      <w:r w:rsidRPr="00D34CA3">
        <w:rPr>
          <w:rFonts w:ascii="Segoe UI" w:hAnsi="Segoe UI" w:cs="Segoe UI"/>
          <w:b/>
          <w:color w:val="24292E"/>
          <w:sz w:val="24"/>
          <w:szCs w:val="24"/>
          <w:shd w:val="clear" w:color="auto" w:fill="FFFFFF"/>
          <w:lang w:val="bg-BG"/>
        </w:rPr>
        <w:t>)</w:t>
      </w:r>
      <w:r w:rsidRPr="00D34CA3">
        <w:rPr>
          <w:rFonts w:ascii="Segoe UI" w:hAnsi="Segoe UI" w:cs="Segoe UI"/>
          <w:color w:val="24292E"/>
          <w:sz w:val="24"/>
          <w:szCs w:val="24"/>
          <w:shd w:val="clear" w:color="auto" w:fill="FFFFFF"/>
          <w:lang w:val="bg-BG"/>
        </w:rPr>
        <w:t xml:space="preserve"> -</w:t>
      </w:r>
      <w:r w:rsidRPr="350B843C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 </w:t>
      </w:r>
      <w:hyperlink r:id="rId8" w:history="1">
        <w:r w:rsidRPr="350B843C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YLStoyanov</w:t>
        </w:r>
        <w:r w:rsidRPr="00D34CA3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  <w:lang w:val="bg-BG"/>
          </w:rPr>
          <w:t>19@</w:t>
        </w:r>
        <w:r w:rsidRPr="350B843C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codingburgas</w:t>
        </w:r>
        <w:r w:rsidRPr="00D34CA3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  <w:lang w:val="bg-BG"/>
          </w:rPr>
          <w:t>.</w:t>
        </w:r>
        <w:r w:rsidRPr="350B843C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bg</w:t>
        </w:r>
      </w:hyperlink>
      <w:r w:rsidRPr="00D34CA3">
        <w:rPr>
          <w:rFonts w:ascii="Segoe UI" w:hAnsi="Segoe UI" w:cs="Segoe UI"/>
          <w:color w:val="24292E"/>
          <w:sz w:val="24"/>
          <w:lang w:val="bg-BG"/>
        </w:rPr>
        <w:br/>
      </w:r>
      <w:r w:rsidRPr="00D34CA3">
        <w:rPr>
          <w:rFonts w:ascii="Segoe UI" w:hAnsi="Segoe UI" w:cs="Segoe UI"/>
          <w:b/>
          <w:color w:val="24292E"/>
          <w:sz w:val="24"/>
          <w:szCs w:val="24"/>
          <w:shd w:val="clear" w:color="auto" w:fill="FFFFFF"/>
          <w:lang w:val="bg-BG"/>
        </w:rPr>
        <w:t>Ивайло Младенов Абаджиев (</w:t>
      </w:r>
      <w:r w:rsidRPr="0DD8867D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Back</w:t>
      </w:r>
      <w:r w:rsidRPr="00D34CA3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  <w:lang w:val="bg-BG"/>
        </w:rPr>
        <w:t>-</w:t>
      </w:r>
      <w:r w:rsidRPr="701EADD0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End</w:t>
      </w:r>
      <w:r w:rsidRPr="00D34CA3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  <w:lang w:val="bg-BG"/>
        </w:rPr>
        <w:t xml:space="preserve"> </w:t>
      </w:r>
      <w:r w:rsidRPr="350B843C">
        <w:rPr>
          <w:rFonts w:ascii="Segoe UI" w:hAnsi="Segoe UI" w:cs="Segoe UI"/>
          <w:b/>
          <w:color w:val="24292E"/>
          <w:sz w:val="24"/>
          <w:szCs w:val="24"/>
          <w:shd w:val="clear" w:color="auto" w:fill="FFFFFF"/>
        </w:rPr>
        <w:t>C</w:t>
      </w:r>
      <w:r w:rsidRPr="00D34CA3">
        <w:rPr>
          <w:rFonts w:ascii="Segoe UI" w:hAnsi="Segoe UI" w:cs="Segoe UI"/>
          <w:b/>
          <w:color w:val="24292E"/>
          <w:sz w:val="24"/>
          <w:szCs w:val="24"/>
          <w:shd w:val="clear" w:color="auto" w:fill="FFFFFF"/>
          <w:lang w:val="bg-BG"/>
        </w:rPr>
        <w:t>++)</w:t>
      </w:r>
      <w:r w:rsidRPr="00D34CA3">
        <w:rPr>
          <w:rFonts w:ascii="Segoe UI" w:hAnsi="Segoe UI" w:cs="Segoe UI"/>
          <w:color w:val="24292E"/>
          <w:sz w:val="24"/>
          <w:szCs w:val="24"/>
          <w:shd w:val="clear" w:color="auto" w:fill="FFFFFF"/>
          <w:lang w:val="bg-BG"/>
        </w:rPr>
        <w:t xml:space="preserve"> </w:t>
      </w:r>
      <w:r w:rsidR="00200B5A" w:rsidRPr="00D34CA3">
        <w:rPr>
          <w:rFonts w:ascii="Segoe UI" w:hAnsi="Segoe UI" w:cs="Segoe UI"/>
          <w:color w:val="24292E"/>
          <w:sz w:val="24"/>
          <w:szCs w:val="24"/>
          <w:shd w:val="clear" w:color="auto" w:fill="FFFFFF"/>
          <w:lang w:val="bg-BG"/>
        </w:rPr>
        <w:t>-</w:t>
      </w:r>
      <w:r w:rsidRPr="350B843C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 </w:t>
      </w:r>
      <w:hyperlink r:id="rId9" w:history="1">
        <w:r w:rsidR="00200B5A" w:rsidRPr="00314349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IMAbadzhiev</w:t>
        </w:r>
        <w:r w:rsidR="00200B5A" w:rsidRPr="00D34CA3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  <w:lang w:val="bg-BG"/>
          </w:rPr>
          <w:t>19@</w:t>
        </w:r>
        <w:r w:rsidR="00200B5A" w:rsidRPr="00314349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codingburgas</w:t>
        </w:r>
        <w:r w:rsidR="00200B5A" w:rsidRPr="00D34CA3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  <w:lang w:val="bg-BG"/>
          </w:rPr>
          <w:t>.</w:t>
        </w:r>
        <w:r w:rsidR="00200B5A" w:rsidRPr="00314349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bg</w:t>
        </w:r>
      </w:hyperlink>
      <w:r w:rsidRPr="00D34CA3">
        <w:rPr>
          <w:rFonts w:ascii="Segoe UI" w:hAnsi="Segoe UI" w:cs="Segoe UI"/>
          <w:color w:val="24292E"/>
          <w:sz w:val="24"/>
          <w:lang w:val="bg-BG"/>
        </w:rPr>
        <w:br/>
      </w:r>
      <w:r w:rsidRPr="00D34CA3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  <w:lang w:val="bg-BG"/>
        </w:rPr>
        <w:t>Захари</w:t>
      </w:r>
      <w:r w:rsidRPr="00D34CA3">
        <w:rPr>
          <w:rFonts w:ascii="Segoe UI" w:hAnsi="Segoe UI" w:cs="Segoe UI"/>
          <w:b/>
          <w:color w:val="24292E"/>
          <w:sz w:val="24"/>
          <w:szCs w:val="24"/>
          <w:shd w:val="clear" w:color="auto" w:fill="FFFFFF"/>
          <w:lang w:val="bg-BG"/>
        </w:rPr>
        <w:t xml:space="preserve"> Николаев Бонев (</w:t>
      </w:r>
      <w:r w:rsidR="008B2721" w:rsidRPr="350B843C">
        <w:rPr>
          <w:rFonts w:ascii="Segoe UI" w:hAnsi="Segoe UI" w:cs="Segoe UI"/>
          <w:b/>
          <w:color w:val="24292E"/>
          <w:sz w:val="24"/>
          <w:szCs w:val="24"/>
          <w:shd w:val="clear" w:color="auto" w:fill="FFFFFF"/>
        </w:rPr>
        <w:t>Code</w:t>
      </w:r>
      <w:r w:rsidR="008B2721" w:rsidRPr="00D34CA3">
        <w:rPr>
          <w:rFonts w:ascii="Segoe UI" w:hAnsi="Segoe UI" w:cs="Segoe UI"/>
          <w:b/>
          <w:color w:val="24292E"/>
          <w:sz w:val="24"/>
          <w:szCs w:val="24"/>
          <w:shd w:val="clear" w:color="auto" w:fill="FFFFFF"/>
          <w:lang w:val="bg-BG"/>
        </w:rPr>
        <w:t xml:space="preserve"> </w:t>
      </w:r>
      <w:r w:rsidR="008B2721" w:rsidRPr="350B843C">
        <w:rPr>
          <w:rFonts w:ascii="Segoe UI" w:hAnsi="Segoe UI" w:cs="Segoe UI"/>
          <w:b/>
          <w:color w:val="24292E"/>
          <w:sz w:val="24"/>
          <w:szCs w:val="24"/>
          <w:shd w:val="clear" w:color="auto" w:fill="FFFFFF"/>
        </w:rPr>
        <w:t>Check</w:t>
      </w:r>
      <w:r w:rsidRPr="00D34CA3">
        <w:rPr>
          <w:rFonts w:ascii="Segoe UI" w:hAnsi="Segoe UI" w:cs="Segoe UI"/>
          <w:b/>
          <w:color w:val="24292E"/>
          <w:sz w:val="24"/>
          <w:szCs w:val="24"/>
          <w:shd w:val="clear" w:color="auto" w:fill="FFFFFF"/>
          <w:lang w:val="bg-BG"/>
        </w:rPr>
        <w:t>)</w:t>
      </w:r>
      <w:r w:rsidRPr="00D34CA3">
        <w:rPr>
          <w:rFonts w:ascii="Segoe UI" w:hAnsi="Segoe UI" w:cs="Segoe UI"/>
          <w:color w:val="24292E"/>
          <w:sz w:val="24"/>
          <w:szCs w:val="24"/>
          <w:shd w:val="clear" w:color="auto" w:fill="FFFFFF"/>
          <w:lang w:val="bg-BG"/>
        </w:rPr>
        <w:t xml:space="preserve"> -</w:t>
      </w:r>
      <w:r w:rsidRPr="350B843C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 </w:t>
      </w:r>
      <w:hyperlink r:id="rId10" w:history="1">
        <w:r w:rsidRPr="350B843C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ZNBonev</w:t>
        </w:r>
        <w:r w:rsidRPr="00D34CA3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  <w:lang w:val="bg-BG"/>
          </w:rPr>
          <w:t>19@</w:t>
        </w:r>
        <w:r w:rsidRPr="350B843C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codingburgas</w:t>
        </w:r>
        <w:r w:rsidRPr="00D34CA3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  <w:lang w:val="bg-BG"/>
          </w:rPr>
          <w:t>.</w:t>
        </w:r>
        <w:r w:rsidRPr="350B843C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bg</w:t>
        </w:r>
      </w:hyperlink>
      <w:r w:rsidRPr="00D34CA3">
        <w:rPr>
          <w:rFonts w:ascii="Segoe UI" w:hAnsi="Segoe UI" w:cs="Segoe UI"/>
          <w:color w:val="24292E"/>
          <w:sz w:val="24"/>
          <w:lang w:val="bg-BG"/>
        </w:rPr>
        <w:br/>
      </w:r>
      <w:r w:rsidRPr="00D34CA3">
        <w:rPr>
          <w:rFonts w:ascii="Segoe UI" w:hAnsi="Segoe UI" w:cs="Segoe UI"/>
          <w:b/>
          <w:color w:val="24292E"/>
          <w:sz w:val="24"/>
          <w:szCs w:val="24"/>
          <w:shd w:val="clear" w:color="auto" w:fill="FFFFFF"/>
          <w:lang w:val="bg-BG"/>
        </w:rPr>
        <w:t>Велимир Владимиров Димитров (</w:t>
      </w:r>
      <w:r w:rsidRPr="350B843C">
        <w:rPr>
          <w:rFonts w:ascii="Segoe UI" w:hAnsi="Segoe UI" w:cs="Segoe UI"/>
          <w:b/>
          <w:color w:val="24292E"/>
          <w:sz w:val="24"/>
          <w:szCs w:val="24"/>
          <w:shd w:val="clear" w:color="auto" w:fill="FFFFFF"/>
        </w:rPr>
        <w:t>Front</w:t>
      </w:r>
      <w:r w:rsidRPr="00D34CA3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  <w:lang w:val="bg-BG"/>
        </w:rPr>
        <w:t>-</w:t>
      </w:r>
      <w:r w:rsidRPr="350B843C">
        <w:rPr>
          <w:rFonts w:ascii="Segoe UI" w:hAnsi="Segoe UI" w:cs="Segoe UI"/>
          <w:b/>
          <w:color w:val="24292E"/>
          <w:sz w:val="24"/>
          <w:szCs w:val="24"/>
          <w:shd w:val="clear" w:color="auto" w:fill="FFFFFF"/>
        </w:rPr>
        <w:t>End</w:t>
      </w:r>
      <w:r w:rsidRPr="00D34CA3">
        <w:rPr>
          <w:rFonts w:ascii="Segoe UI" w:hAnsi="Segoe UI" w:cs="Segoe UI"/>
          <w:b/>
          <w:color w:val="24292E"/>
          <w:sz w:val="24"/>
          <w:szCs w:val="24"/>
          <w:shd w:val="clear" w:color="auto" w:fill="FFFFFF"/>
          <w:lang w:val="bg-BG"/>
        </w:rPr>
        <w:t>)</w:t>
      </w:r>
      <w:r w:rsidRPr="00D34CA3">
        <w:rPr>
          <w:rFonts w:ascii="Segoe UI" w:hAnsi="Segoe UI" w:cs="Segoe UI"/>
          <w:color w:val="24292E"/>
          <w:sz w:val="24"/>
          <w:szCs w:val="24"/>
          <w:shd w:val="clear" w:color="auto" w:fill="FFFFFF"/>
          <w:lang w:val="bg-BG"/>
        </w:rPr>
        <w:t xml:space="preserve"> -</w:t>
      </w:r>
      <w:r w:rsidRPr="350B843C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 </w:t>
      </w:r>
      <w:hyperlink r:id="rId11" w:history="1">
        <w:r w:rsidRPr="350B843C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VVDimitrov</w:t>
        </w:r>
        <w:r w:rsidRPr="00D34CA3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  <w:lang w:val="bg-BG"/>
          </w:rPr>
          <w:t>19@</w:t>
        </w:r>
        <w:r w:rsidRPr="350B843C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codingburgas</w:t>
        </w:r>
        <w:r w:rsidRPr="00D34CA3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  <w:lang w:val="bg-BG"/>
          </w:rPr>
          <w:t>.</w:t>
        </w:r>
        <w:r w:rsidRPr="350B843C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bg</w:t>
        </w:r>
      </w:hyperlink>
      <w:r w:rsidRPr="00D34CA3">
        <w:rPr>
          <w:rFonts w:ascii="Segoe UI" w:hAnsi="Segoe UI" w:cs="Segoe UI"/>
          <w:color w:val="24292E"/>
          <w:sz w:val="24"/>
          <w:lang w:val="bg-BG"/>
        </w:rPr>
        <w:br/>
      </w:r>
      <w:r w:rsidR="008B2721" w:rsidRPr="350B843C">
        <w:rPr>
          <w:rFonts w:ascii="Segoe UI" w:hAnsi="Segoe UI" w:cs="Segoe UI"/>
          <w:b/>
          <w:color w:val="24292E"/>
          <w:sz w:val="24"/>
          <w:szCs w:val="24"/>
          <w:shd w:val="clear" w:color="auto" w:fill="FFFFFF"/>
          <w:lang w:val="bg-BG"/>
        </w:rPr>
        <w:t xml:space="preserve">Йоан </w:t>
      </w:r>
      <w:r w:rsidR="001512EA" w:rsidRPr="350B843C">
        <w:rPr>
          <w:rFonts w:ascii="Segoe UI" w:hAnsi="Segoe UI" w:cs="Segoe UI"/>
          <w:b/>
          <w:color w:val="24292E"/>
          <w:sz w:val="24"/>
          <w:szCs w:val="24"/>
          <w:shd w:val="clear" w:color="auto" w:fill="FFFFFF"/>
          <w:lang w:val="bg-BG"/>
        </w:rPr>
        <w:t>Ангелов Гаврилов</w:t>
      </w:r>
      <w:r w:rsidRPr="00D34CA3">
        <w:rPr>
          <w:rFonts w:ascii="Segoe UI" w:hAnsi="Segoe UI" w:cs="Segoe UI"/>
          <w:b/>
          <w:color w:val="24292E"/>
          <w:sz w:val="24"/>
          <w:szCs w:val="24"/>
          <w:shd w:val="clear" w:color="auto" w:fill="FFFFFF"/>
          <w:lang w:val="bg-BG"/>
        </w:rPr>
        <w:t xml:space="preserve"> (</w:t>
      </w:r>
      <w:r w:rsidR="001512EA" w:rsidRPr="350B843C">
        <w:rPr>
          <w:rFonts w:ascii="Segoe UI" w:hAnsi="Segoe UI" w:cs="Segoe UI"/>
          <w:b/>
          <w:color w:val="24292E"/>
          <w:sz w:val="24"/>
          <w:szCs w:val="24"/>
          <w:shd w:val="clear" w:color="auto" w:fill="FFFFFF"/>
        </w:rPr>
        <w:t>QA</w:t>
      </w:r>
      <w:r w:rsidRPr="00D34CA3">
        <w:rPr>
          <w:rFonts w:ascii="Segoe UI" w:hAnsi="Segoe UI" w:cs="Segoe UI"/>
          <w:b/>
          <w:color w:val="24292E"/>
          <w:sz w:val="24"/>
          <w:szCs w:val="24"/>
          <w:shd w:val="clear" w:color="auto" w:fill="FFFFFF"/>
          <w:lang w:val="bg-BG"/>
        </w:rPr>
        <w:t xml:space="preserve"> </w:t>
      </w:r>
      <w:r w:rsidRPr="350B843C">
        <w:rPr>
          <w:rFonts w:ascii="Segoe UI" w:hAnsi="Segoe UI" w:cs="Segoe UI"/>
          <w:b/>
          <w:color w:val="24292E"/>
          <w:sz w:val="24"/>
          <w:szCs w:val="24"/>
          <w:shd w:val="clear" w:color="auto" w:fill="FFFFFF"/>
        </w:rPr>
        <w:t>Check</w:t>
      </w:r>
      <w:r w:rsidRPr="00D34CA3">
        <w:rPr>
          <w:rFonts w:ascii="Segoe UI" w:hAnsi="Segoe UI" w:cs="Segoe UI"/>
          <w:b/>
          <w:color w:val="24292E"/>
          <w:sz w:val="24"/>
          <w:szCs w:val="24"/>
          <w:shd w:val="clear" w:color="auto" w:fill="FFFFFF"/>
          <w:lang w:val="bg-BG"/>
        </w:rPr>
        <w:t>)</w:t>
      </w:r>
      <w:r w:rsidRPr="00D34CA3">
        <w:rPr>
          <w:rFonts w:ascii="Segoe UI" w:hAnsi="Segoe UI" w:cs="Segoe UI"/>
          <w:color w:val="24292E"/>
          <w:sz w:val="24"/>
          <w:szCs w:val="24"/>
          <w:shd w:val="clear" w:color="auto" w:fill="FFFFFF"/>
          <w:lang w:val="bg-BG"/>
        </w:rPr>
        <w:t xml:space="preserve"> -</w:t>
      </w:r>
      <w:r w:rsidRPr="350B843C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 </w:t>
      </w:r>
      <w:hyperlink r:id="rId12" w:history="1">
        <w:r w:rsidR="00891F75" w:rsidRPr="00314349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YAGavrilov</w:t>
        </w:r>
        <w:r w:rsidR="00891F75" w:rsidRPr="00D34CA3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  <w:lang w:val="bg-BG"/>
          </w:rPr>
          <w:t>19@</w:t>
        </w:r>
        <w:r w:rsidR="00891F75" w:rsidRPr="00314349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codingburgas</w:t>
        </w:r>
        <w:r w:rsidR="00891F75" w:rsidRPr="00D34CA3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  <w:lang w:val="bg-BG"/>
          </w:rPr>
          <w:t>.</w:t>
        </w:r>
        <w:r w:rsidR="00891F75" w:rsidRPr="00314349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bg</w:t>
        </w:r>
      </w:hyperlink>
    </w:p>
    <w:p w14:paraId="4403BFF4" w14:textId="678FC26D" w:rsidR="00FC7EB4" w:rsidRDefault="005D5EFF" w:rsidP="005D5EFF">
      <w:pPr>
        <w:tabs>
          <w:tab w:val="left" w:pos="3645"/>
        </w:tabs>
        <w:jc w:val="center"/>
      </w:pPr>
      <w:r>
        <w:rPr>
          <w:noProof/>
          <w:lang w:val="bg-BG" w:eastAsia="bg-BG"/>
        </w:rPr>
        <w:drawing>
          <wp:inline distT="0" distB="0" distL="0" distR="0" wp14:anchorId="79DA2AA7" wp14:editId="41A33683">
            <wp:extent cx="2600325" cy="2714625"/>
            <wp:effectExtent l="190500" t="190500" r="200025" b="2000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714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E7C8FB" w14:textId="77777777" w:rsidR="00FC7EB4" w:rsidRDefault="00FC7EB4" w:rsidP="00FC7EB4">
      <w:pPr>
        <w:tabs>
          <w:tab w:val="left" w:pos="3645"/>
        </w:tabs>
      </w:pPr>
    </w:p>
    <w:p w14:paraId="7D16411D" w14:textId="33A3F732" w:rsidR="00FC7EB4" w:rsidRDefault="005D5EFF" w:rsidP="005D5EFF">
      <w:pPr>
        <w:tabs>
          <w:tab w:val="left" w:pos="3645"/>
        </w:tabs>
        <w:jc w:val="center"/>
        <w:rPr>
          <w:lang w:val="bg-BG"/>
        </w:rPr>
      </w:pPr>
      <w:r>
        <w:rPr>
          <w:lang w:val="bg-BG"/>
        </w:rPr>
        <w:t>Преподавател: Виктор Стоев</w:t>
      </w:r>
    </w:p>
    <w:p w14:paraId="23BA8AEA" w14:textId="638E01E1" w:rsidR="00FC7EB4" w:rsidRPr="00620145" w:rsidRDefault="00DE7821" w:rsidP="00FC7EB4">
      <w:pPr>
        <w:tabs>
          <w:tab w:val="left" w:pos="3645"/>
        </w:tabs>
        <w:rPr>
          <w:lang w:val="bg-BG"/>
        </w:rPr>
      </w:pPr>
      <w:r>
        <w:tab/>
      </w:r>
    </w:p>
    <w:p w14:paraId="697FE7D7" w14:textId="77777777" w:rsidR="00313855" w:rsidRDefault="005D5EFF" w:rsidP="00313855">
      <w:pPr>
        <w:tabs>
          <w:tab w:val="left" w:pos="3645"/>
        </w:tabs>
        <w:jc w:val="center"/>
      </w:pPr>
      <w:r>
        <w:rPr>
          <w:lang w:val="bg-BG"/>
        </w:rPr>
        <w:t>Бургас 202</w:t>
      </w:r>
      <w:r w:rsidR="00620145">
        <w:t>1</w:t>
      </w:r>
      <w:r w:rsidR="00313855">
        <w:br w:type="page"/>
      </w:r>
    </w:p>
    <w:sdt>
      <w:sdtPr>
        <w:id w:val="-9398346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44"/>
          <w:szCs w:val="44"/>
        </w:rPr>
      </w:sdtEndPr>
      <w:sdtContent>
        <w:p w14:paraId="4A497C57" w14:textId="2875055D" w:rsidR="00313855" w:rsidRPr="00313855" w:rsidRDefault="00313855" w:rsidP="00313855">
          <w:pPr>
            <w:pStyle w:val="TOCHeading"/>
            <w:rPr>
              <w:sz w:val="40"/>
              <w:szCs w:val="40"/>
            </w:rPr>
          </w:pPr>
          <w:r w:rsidRPr="00313855">
            <w:rPr>
              <w:sz w:val="40"/>
              <w:szCs w:val="40"/>
            </w:rPr>
            <w:t>Contents</w:t>
          </w:r>
        </w:p>
        <w:p w14:paraId="0033F18C" w14:textId="383B21DE" w:rsidR="00313855" w:rsidRPr="00313855" w:rsidRDefault="00313855" w:rsidP="00313855">
          <w:pPr>
            <w:rPr>
              <w:sz w:val="44"/>
              <w:szCs w:val="44"/>
              <w:lang w:val="bg-BG"/>
            </w:rPr>
          </w:pPr>
          <w:r w:rsidRPr="00313855">
            <w:rPr>
              <w:sz w:val="44"/>
              <w:szCs w:val="44"/>
              <w:lang w:val="bg-BG"/>
            </w:rPr>
            <w:t>1.</w:t>
          </w:r>
          <w:r w:rsidRPr="00313855">
            <w:rPr>
              <w:sz w:val="44"/>
              <w:szCs w:val="44"/>
              <w:lang w:val="bg-BG"/>
            </w:rPr>
            <w:t xml:space="preserve"> Какво представлява програмата........................3</w:t>
          </w:r>
        </w:p>
        <w:p w14:paraId="557CEA38" w14:textId="77777777" w:rsidR="003C1273" w:rsidRDefault="00313855" w:rsidP="00313855">
          <w:pPr>
            <w:rPr>
              <w:sz w:val="44"/>
              <w:szCs w:val="44"/>
              <w:lang w:val="bg-BG"/>
            </w:rPr>
          </w:pPr>
          <w:r w:rsidRPr="00313855">
            <w:rPr>
              <w:sz w:val="44"/>
              <w:szCs w:val="44"/>
              <w:lang w:val="bg-BG"/>
            </w:rPr>
            <w:t>2</w:t>
          </w:r>
          <w:r w:rsidRPr="00313855">
            <w:rPr>
              <w:sz w:val="44"/>
              <w:szCs w:val="44"/>
              <w:lang w:val="bg-BG"/>
            </w:rPr>
            <w:t>. Каква е целта на програмата....................4</w:t>
          </w:r>
        </w:p>
        <w:p w14:paraId="63C63677" w14:textId="3C4865F5" w:rsidR="00313855" w:rsidRPr="00313855" w:rsidRDefault="003C1273" w:rsidP="00313855">
          <w:pPr>
            <w:rPr>
              <w:b/>
              <w:bCs/>
              <w:noProof/>
              <w:sz w:val="44"/>
              <w:szCs w:val="44"/>
              <w:lang w:val="bg-BG"/>
            </w:rPr>
          </w:pPr>
          <w:r>
            <w:rPr>
              <w:sz w:val="44"/>
              <w:szCs w:val="44"/>
              <w:lang w:val="bg-BG"/>
            </w:rPr>
            <w:t>3. Използвани функции...................5</w:t>
          </w:r>
        </w:p>
      </w:sdtContent>
    </w:sdt>
    <w:p w14:paraId="7A37D4CD" w14:textId="4C2B474F" w:rsidR="005C7C3C" w:rsidRPr="00313855" w:rsidRDefault="00313855" w:rsidP="00D34CA3">
      <w:pPr>
        <w:tabs>
          <w:tab w:val="left" w:pos="3645"/>
        </w:tabs>
        <w:jc w:val="center"/>
        <w:rPr>
          <w:lang w:val="bg-BG"/>
        </w:rPr>
      </w:pPr>
      <w:r w:rsidRPr="00313855">
        <w:rPr>
          <w:lang w:val="bg-BG"/>
        </w:rPr>
        <w:br w:type="page"/>
      </w:r>
    </w:p>
    <w:p w14:paraId="25F488B7" w14:textId="77777777" w:rsidR="005C7C3C" w:rsidRPr="00313855" w:rsidRDefault="005C7C3C" w:rsidP="005C7C3C">
      <w:pPr>
        <w:tabs>
          <w:tab w:val="left" w:pos="3645"/>
        </w:tabs>
        <w:jc w:val="center"/>
        <w:rPr>
          <w:lang w:val="bg-BG"/>
        </w:rPr>
      </w:pPr>
    </w:p>
    <w:p w14:paraId="15ABC611" w14:textId="55BA37F7" w:rsidR="001D2380" w:rsidRPr="00313855" w:rsidRDefault="00432F61" w:rsidP="005C7C3C">
      <w:pPr>
        <w:jc w:val="center"/>
        <w:rPr>
          <w:ins w:id="0" w:author="Захари Бонев"/>
          <w:sz w:val="36"/>
          <w:szCs w:val="36"/>
        </w:rPr>
      </w:pPr>
      <w:ins w:id="1" w:author="Захари Бонев">
        <w:r w:rsidRPr="00313855">
          <w:rPr>
            <w:sz w:val="52"/>
            <w:szCs w:val="52"/>
            <w:lang w:val="bg-BG"/>
          </w:rPr>
          <w:t>Какво представлява</w:t>
        </w:r>
      </w:ins>
      <w:r w:rsidR="005C7C3C" w:rsidRPr="00313855">
        <w:rPr>
          <w:sz w:val="52"/>
          <w:szCs w:val="52"/>
          <w:lang w:val="bg-BG"/>
        </w:rPr>
        <w:t>?</w:t>
      </w:r>
    </w:p>
    <w:p w14:paraId="2CAF1761" w14:textId="5597304A" w:rsidR="00432F61" w:rsidRPr="00313855" w:rsidRDefault="00432F61" w:rsidP="00432F61">
      <w:pPr>
        <w:tabs>
          <w:tab w:val="left" w:pos="3645"/>
        </w:tabs>
        <w:rPr>
          <w:rFonts w:eastAsiaTheme="minorEastAsia"/>
          <w:bCs/>
          <w:sz w:val="52"/>
          <w:szCs w:val="96"/>
          <w:lang w:val="bg-BG" w:eastAsia="ja-JP"/>
        </w:rPr>
      </w:pPr>
      <w:r w:rsidRPr="00313855">
        <w:rPr>
          <w:b/>
          <w:sz w:val="52"/>
          <w:szCs w:val="96"/>
        </w:rPr>
        <w:t>Multitasker</w:t>
      </w:r>
      <w:r w:rsidRPr="00313855">
        <w:rPr>
          <w:b/>
          <w:sz w:val="52"/>
          <w:szCs w:val="96"/>
          <w:lang w:val="bg-BG"/>
        </w:rPr>
        <w:t xml:space="preserve"> </w:t>
      </w:r>
      <w:r w:rsidRPr="00313855">
        <w:rPr>
          <w:rFonts w:eastAsiaTheme="minorEastAsia"/>
          <w:bCs/>
          <w:sz w:val="52"/>
          <w:szCs w:val="96"/>
          <w:lang w:val="bg-BG" w:eastAsia="ja-JP"/>
        </w:rPr>
        <w:t>представлява</w:t>
      </w:r>
      <w:r w:rsidR="005C7C3C" w:rsidRPr="00313855">
        <w:rPr>
          <w:rFonts w:eastAsiaTheme="minorEastAsia"/>
          <w:bCs/>
          <w:sz w:val="52"/>
          <w:szCs w:val="96"/>
          <w:lang w:val="bg-BG" w:eastAsia="ja-JP"/>
        </w:rPr>
        <w:t xml:space="preserve"> програма с няколко подпрограми в нея, като две от които имат няколко нива на трудност.</w:t>
      </w:r>
    </w:p>
    <w:p w14:paraId="1BE17D8D" w14:textId="52C7E127" w:rsidR="005C7C3C" w:rsidRPr="00313855" w:rsidRDefault="005C7C3C" w:rsidP="00432F61">
      <w:pPr>
        <w:tabs>
          <w:tab w:val="left" w:pos="3645"/>
        </w:tabs>
        <w:rPr>
          <w:rFonts w:eastAsiaTheme="minorEastAsia"/>
          <w:bCs/>
          <w:sz w:val="52"/>
          <w:szCs w:val="96"/>
          <w:lang w:val="bg-BG" w:eastAsia="ja-JP"/>
        </w:rPr>
      </w:pPr>
      <w:r w:rsidRPr="00313855">
        <w:rPr>
          <w:rFonts w:eastAsiaTheme="minorEastAsia"/>
          <w:bCs/>
          <w:sz w:val="52"/>
          <w:szCs w:val="96"/>
          <w:lang w:val="bg-BG" w:eastAsia="ja-JP"/>
        </w:rPr>
        <w:drawing>
          <wp:inline distT="0" distB="0" distL="0" distR="0" wp14:anchorId="3F4995A9" wp14:editId="04FF5761">
            <wp:extent cx="5220429" cy="204816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E129" w14:textId="51DAD8E4" w:rsidR="005C7C3C" w:rsidRPr="00313855" w:rsidRDefault="005C7C3C" w:rsidP="00432F61">
      <w:pPr>
        <w:tabs>
          <w:tab w:val="left" w:pos="3645"/>
        </w:tabs>
        <w:rPr>
          <w:rFonts w:eastAsiaTheme="minorEastAsia"/>
          <w:bCs/>
          <w:sz w:val="52"/>
          <w:szCs w:val="96"/>
          <w:lang w:val="bg-BG" w:eastAsia="ja-JP"/>
        </w:rPr>
      </w:pPr>
      <w:r w:rsidRPr="00313855">
        <w:rPr>
          <w:rFonts w:eastAsiaTheme="minorEastAsia"/>
          <w:bCs/>
          <w:sz w:val="52"/>
          <w:szCs w:val="96"/>
          <w:lang w:val="bg-BG" w:eastAsia="ja-JP"/>
        </w:rPr>
        <w:drawing>
          <wp:inline distT="0" distB="0" distL="0" distR="0" wp14:anchorId="7AB5F397" wp14:editId="1AF805E3">
            <wp:extent cx="5943600" cy="1337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3855">
        <w:rPr>
          <w:rFonts w:eastAsiaTheme="minorEastAsia"/>
          <w:bCs/>
          <w:sz w:val="52"/>
          <w:szCs w:val="96"/>
          <w:lang w:val="bg-BG" w:eastAsia="ja-JP"/>
        </w:rPr>
        <w:br w:type="page"/>
      </w:r>
    </w:p>
    <w:p w14:paraId="57E37DDB" w14:textId="18573A82" w:rsidR="00432F61" w:rsidRPr="00313855" w:rsidRDefault="005C7C3C" w:rsidP="005C7C3C">
      <w:pPr>
        <w:jc w:val="center"/>
        <w:rPr>
          <w:rFonts w:eastAsiaTheme="minorEastAsia"/>
          <w:bCs/>
          <w:sz w:val="52"/>
          <w:szCs w:val="96"/>
          <w:lang w:val="bg-BG" w:eastAsia="ja-JP"/>
        </w:rPr>
      </w:pPr>
      <w:r w:rsidRPr="00313855">
        <w:rPr>
          <w:rFonts w:eastAsiaTheme="minorEastAsia"/>
          <w:bCs/>
          <w:sz w:val="52"/>
          <w:szCs w:val="96"/>
          <w:lang w:val="bg-BG" w:eastAsia="ja-JP"/>
        </w:rPr>
        <w:lastRenderedPageBreak/>
        <w:t>Каква е целта на програмата?</w:t>
      </w:r>
    </w:p>
    <w:p w14:paraId="425A1FE5" w14:textId="74986DBB" w:rsidR="00D34CA3" w:rsidRDefault="005C7C3C" w:rsidP="00313855">
      <w:pPr>
        <w:rPr>
          <w:rFonts w:eastAsiaTheme="minorEastAsia"/>
          <w:bCs/>
          <w:sz w:val="52"/>
          <w:szCs w:val="96"/>
          <w:lang w:val="bg-BG" w:eastAsia="ja-JP"/>
        </w:rPr>
      </w:pPr>
      <w:r w:rsidRPr="00313855">
        <w:rPr>
          <w:rFonts w:eastAsiaTheme="minorEastAsia"/>
          <w:bCs/>
          <w:sz w:val="52"/>
          <w:szCs w:val="96"/>
          <w:lang w:val="bg-BG" w:eastAsia="ja-JP"/>
        </w:rPr>
        <w:t>Целта на програмата е забавление и упражняване на знания едновременно. За тази цел сме избрали няколко подпрограми, за да може да задържи по-дълго интереса и вниманието на потребителя.</w:t>
      </w:r>
      <w:r w:rsidR="00D34CA3">
        <w:rPr>
          <w:rFonts w:eastAsiaTheme="minorEastAsia"/>
          <w:bCs/>
          <w:sz w:val="52"/>
          <w:szCs w:val="96"/>
          <w:lang w:val="bg-BG" w:eastAsia="ja-JP"/>
        </w:rPr>
        <w:br w:type="page"/>
      </w:r>
    </w:p>
    <w:p w14:paraId="16B68331" w14:textId="4582CB28" w:rsidR="00313855" w:rsidRDefault="00D34CA3" w:rsidP="00D34CA3">
      <w:pPr>
        <w:jc w:val="center"/>
        <w:rPr>
          <w:rFonts w:eastAsiaTheme="minorEastAsia"/>
          <w:bCs/>
          <w:sz w:val="52"/>
          <w:szCs w:val="96"/>
          <w:lang w:val="bg-BG" w:eastAsia="ja-JP"/>
        </w:rPr>
      </w:pPr>
      <w:r>
        <w:rPr>
          <w:rFonts w:eastAsiaTheme="minorEastAsia"/>
          <w:bCs/>
          <w:sz w:val="52"/>
          <w:szCs w:val="96"/>
          <w:lang w:val="bg-BG" w:eastAsia="ja-JP"/>
        </w:rPr>
        <w:lastRenderedPageBreak/>
        <w:t>Използвани функции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4CA3" w14:paraId="0F9DBC3E" w14:textId="77777777" w:rsidTr="00D34CA3">
        <w:tc>
          <w:tcPr>
            <w:tcW w:w="4675" w:type="dxa"/>
          </w:tcPr>
          <w:p w14:paraId="0478CF31" w14:textId="78F474A0" w:rsidR="00D34CA3" w:rsidRPr="003A6030" w:rsidRDefault="00D34CA3" w:rsidP="00D34CA3">
            <w:pPr>
              <w:rPr>
                <w:rFonts w:eastAsiaTheme="minorEastAsia"/>
                <w:bCs/>
                <w:sz w:val="28"/>
                <w:szCs w:val="40"/>
                <w:lang w:val="bg-BG" w:eastAsia="ja-JP"/>
              </w:rPr>
            </w:pPr>
            <w:r w:rsidRPr="003A6030">
              <w:rPr>
                <w:rFonts w:eastAsiaTheme="minorEastAsia"/>
                <w:bCs/>
                <w:sz w:val="28"/>
                <w:szCs w:val="40"/>
                <w:lang w:val="bg-BG" w:eastAsia="ja-JP"/>
              </w:rPr>
              <w:t>Име на функция</w:t>
            </w:r>
          </w:p>
        </w:tc>
        <w:tc>
          <w:tcPr>
            <w:tcW w:w="4675" w:type="dxa"/>
          </w:tcPr>
          <w:p w14:paraId="29B13DD4" w14:textId="5DE7A37F" w:rsidR="00D34CA3" w:rsidRPr="003A6030" w:rsidRDefault="00D34CA3" w:rsidP="00D34CA3">
            <w:pPr>
              <w:rPr>
                <w:rFonts w:eastAsiaTheme="minorEastAsia"/>
                <w:bCs/>
                <w:sz w:val="28"/>
                <w:szCs w:val="40"/>
                <w:lang w:val="bg-BG" w:eastAsia="ja-JP"/>
              </w:rPr>
            </w:pPr>
            <w:r w:rsidRPr="003A6030">
              <w:rPr>
                <w:rFonts w:eastAsiaTheme="minorEastAsia"/>
                <w:bCs/>
                <w:sz w:val="28"/>
                <w:szCs w:val="40"/>
                <w:lang w:val="bg-BG" w:eastAsia="ja-JP"/>
              </w:rPr>
              <w:t>Какво прави</w:t>
            </w:r>
          </w:p>
        </w:tc>
      </w:tr>
      <w:tr w:rsidR="00D34CA3" w14:paraId="66B1AB72" w14:textId="77777777" w:rsidTr="00D34CA3">
        <w:tc>
          <w:tcPr>
            <w:tcW w:w="4675" w:type="dxa"/>
          </w:tcPr>
          <w:p w14:paraId="314B6247" w14:textId="0C4EE167" w:rsidR="00D34CA3" w:rsidRPr="003A6030" w:rsidRDefault="00D34CA3" w:rsidP="00D34CA3">
            <w:pPr>
              <w:rPr>
                <w:rFonts w:eastAsiaTheme="minorEastAsia"/>
                <w:bCs/>
                <w:sz w:val="28"/>
                <w:szCs w:val="40"/>
                <w:lang w:val="bg-BG" w:eastAsia="ja-JP"/>
              </w:rPr>
            </w:pPr>
            <w:r w:rsidRPr="003A6030">
              <w:rPr>
                <w:rFonts w:ascii="Consolas" w:hAnsi="Consolas" w:cs="Consolas"/>
                <w:color w:val="000000"/>
                <w:sz w:val="28"/>
                <w:szCs w:val="40"/>
                <w:lang w:val="bg-BG"/>
              </w:rPr>
              <w:t>endGame</w:t>
            </w:r>
          </w:p>
        </w:tc>
        <w:tc>
          <w:tcPr>
            <w:tcW w:w="4675" w:type="dxa"/>
          </w:tcPr>
          <w:p w14:paraId="340609C5" w14:textId="74DA8375" w:rsidR="00D34CA3" w:rsidRPr="003A6030" w:rsidRDefault="003A6030" w:rsidP="00D34CA3">
            <w:pPr>
              <w:rPr>
                <w:rFonts w:eastAsiaTheme="minorEastAsia"/>
                <w:bCs/>
                <w:sz w:val="28"/>
                <w:szCs w:val="40"/>
                <w:lang w:val="bg-BG" w:eastAsia="ja-JP"/>
              </w:rPr>
            </w:pPr>
            <w:r w:rsidRPr="003A6030">
              <w:rPr>
                <w:rFonts w:eastAsiaTheme="minorEastAsia"/>
                <w:bCs/>
                <w:sz w:val="28"/>
                <w:szCs w:val="40"/>
                <w:lang w:val="bg-BG" w:eastAsia="ja-JP"/>
              </w:rPr>
              <w:t>Спира действието на програмата.</w:t>
            </w:r>
          </w:p>
        </w:tc>
      </w:tr>
      <w:tr w:rsidR="00D34CA3" w14:paraId="37D424B1" w14:textId="77777777" w:rsidTr="00D34CA3">
        <w:tc>
          <w:tcPr>
            <w:tcW w:w="4675" w:type="dxa"/>
          </w:tcPr>
          <w:p w14:paraId="490B2F4C" w14:textId="0A02D81C" w:rsidR="00D34CA3" w:rsidRPr="003A6030" w:rsidRDefault="00D34CA3" w:rsidP="00D34CA3">
            <w:pPr>
              <w:rPr>
                <w:rFonts w:eastAsiaTheme="minorEastAsia"/>
                <w:bCs/>
                <w:sz w:val="28"/>
                <w:szCs w:val="40"/>
                <w:lang w:val="bg-BG" w:eastAsia="ja-JP"/>
              </w:rPr>
            </w:pPr>
            <w:r w:rsidRPr="003A6030">
              <w:rPr>
                <w:rFonts w:ascii="Consolas" w:hAnsi="Consolas" w:cs="Consolas"/>
                <w:color w:val="000000"/>
                <w:sz w:val="28"/>
                <w:szCs w:val="40"/>
                <w:lang w:val="bg-BG"/>
              </w:rPr>
              <w:t>getNumbers</w:t>
            </w:r>
          </w:p>
        </w:tc>
        <w:tc>
          <w:tcPr>
            <w:tcW w:w="4675" w:type="dxa"/>
          </w:tcPr>
          <w:p w14:paraId="4D224C40" w14:textId="163BEC05" w:rsidR="00D34CA3" w:rsidRPr="003A6030" w:rsidRDefault="003A6030" w:rsidP="00D34CA3">
            <w:pPr>
              <w:rPr>
                <w:rFonts w:eastAsiaTheme="minorEastAsia"/>
                <w:bCs/>
                <w:sz w:val="28"/>
                <w:szCs w:val="40"/>
                <w:lang w:val="bg-BG" w:eastAsia="ja-JP"/>
              </w:rPr>
            </w:pPr>
            <w:r w:rsidRPr="003A6030">
              <w:rPr>
                <w:rFonts w:eastAsiaTheme="minorEastAsia"/>
                <w:bCs/>
                <w:sz w:val="28"/>
                <w:szCs w:val="40"/>
                <w:lang w:val="bg-BG" w:eastAsia="ja-JP"/>
              </w:rPr>
              <w:t>Въвежда числовите параметри на часовника.</w:t>
            </w:r>
          </w:p>
        </w:tc>
      </w:tr>
      <w:tr w:rsidR="00D34CA3" w14:paraId="046724ED" w14:textId="77777777" w:rsidTr="00D34CA3">
        <w:tc>
          <w:tcPr>
            <w:tcW w:w="4675" w:type="dxa"/>
          </w:tcPr>
          <w:p w14:paraId="6090744A" w14:textId="6A1EAF9E" w:rsidR="00D34CA3" w:rsidRPr="003A6030" w:rsidRDefault="00D34CA3" w:rsidP="00D34CA3">
            <w:pPr>
              <w:rPr>
                <w:rFonts w:eastAsiaTheme="minorEastAsia"/>
                <w:bCs/>
                <w:sz w:val="28"/>
                <w:szCs w:val="40"/>
                <w:lang w:val="bg-BG" w:eastAsia="ja-JP"/>
              </w:rPr>
            </w:pPr>
            <w:r w:rsidRPr="003A6030">
              <w:rPr>
                <w:rFonts w:ascii="Consolas" w:hAnsi="Consolas" w:cs="Consolas"/>
                <w:color w:val="000000"/>
                <w:sz w:val="28"/>
                <w:szCs w:val="40"/>
                <w:lang w:val="bg-BG"/>
              </w:rPr>
              <w:t>getMonth</w:t>
            </w:r>
          </w:p>
        </w:tc>
        <w:tc>
          <w:tcPr>
            <w:tcW w:w="4675" w:type="dxa"/>
          </w:tcPr>
          <w:p w14:paraId="20CA1A7E" w14:textId="13DA35F7" w:rsidR="00D34CA3" w:rsidRPr="003A6030" w:rsidRDefault="003A6030" w:rsidP="00D34CA3">
            <w:pPr>
              <w:rPr>
                <w:rFonts w:eastAsiaTheme="minorEastAsia"/>
                <w:bCs/>
                <w:sz w:val="28"/>
                <w:szCs w:val="40"/>
                <w:lang w:val="bg-BG" w:eastAsia="ja-JP"/>
              </w:rPr>
            </w:pPr>
            <w:r w:rsidRPr="003A6030">
              <w:rPr>
                <w:rFonts w:eastAsiaTheme="minorEastAsia"/>
                <w:bCs/>
                <w:sz w:val="28"/>
                <w:szCs w:val="40"/>
                <w:lang w:val="bg-BG" w:eastAsia="ja-JP"/>
              </w:rPr>
              <w:t>Въвежда месечния параметър на часовника.</w:t>
            </w:r>
          </w:p>
        </w:tc>
      </w:tr>
      <w:tr w:rsidR="00D34CA3" w14:paraId="7DA67024" w14:textId="77777777" w:rsidTr="00D34CA3">
        <w:tc>
          <w:tcPr>
            <w:tcW w:w="4675" w:type="dxa"/>
          </w:tcPr>
          <w:p w14:paraId="040040B6" w14:textId="07550C41" w:rsidR="00D34CA3" w:rsidRPr="003A6030" w:rsidRDefault="00D34CA3" w:rsidP="00D34CA3">
            <w:pPr>
              <w:rPr>
                <w:rFonts w:eastAsiaTheme="minorEastAsia"/>
                <w:bCs/>
                <w:sz w:val="28"/>
                <w:szCs w:val="40"/>
                <w:lang w:val="bg-BG" w:eastAsia="ja-JP"/>
              </w:rPr>
            </w:pPr>
            <w:r w:rsidRPr="003A6030">
              <w:rPr>
                <w:rFonts w:ascii="Consolas" w:hAnsi="Consolas" w:cs="Consolas"/>
                <w:color w:val="000000"/>
                <w:sz w:val="28"/>
                <w:szCs w:val="40"/>
                <w:lang w:val="bg-BG"/>
              </w:rPr>
              <w:t>clockCheck</w:t>
            </w:r>
          </w:p>
        </w:tc>
        <w:tc>
          <w:tcPr>
            <w:tcW w:w="4675" w:type="dxa"/>
          </w:tcPr>
          <w:p w14:paraId="18BF4AD4" w14:textId="20A7EF72" w:rsidR="00D34CA3" w:rsidRPr="003A6030" w:rsidRDefault="003A6030" w:rsidP="00D34CA3">
            <w:pPr>
              <w:rPr>
                <w:rFonts w:eastAsiaTheme="minorEastAsia"/>
                <w:bCs/>
                <w:sz w:val="28"/>
                <w:szCs w:val="40"/>
                <w:lang w:val="bg-BG" w:eastAsia="ja-JP"/>
              </w:rPr>
            </w:pPr>
            <w:r w:rsidRPr="003A6030">
              <w:rPr>
                <w:rFonts w:eastAsiaTheme="minorEastAsia"/>
                <w:bCs/>
                <w:sz w:val="28"/>
                <w:szCs w:val="40"/>
                <w:lang w:val="bg-BG" w:eastAsia="ja-JP"/>
              </w:rPr>
              <w:t>Алгоритъмът, по който часовника функционира.</w:t>
            </w:r>
          </w:p>
        </w:tc>
      </w:tr>
      <w:tr w:rsidR="00D34CA3" w14:paraId="7822DA9A" w14:textId="77777777" w:rsidTr="00D34CA3">
        <w:tc>
          <w:tcPr>
            <w:tcW w:w="4675" w:type="dxa"/>
          </w:tcPr>
          <w:p w14:paraId="75292011" w14:textId="565DBC54" w:rsidR="00D34CA3" w:rsidRPr="003A6030" w:rsidRDefault="00D34CA3" w:rsidP="00D34CA3">
            <w:pPr>
              <w:rPr>
                <w:rFonts w:eastAsiaTheme="minorEastAsia"/>
                <w:bCs/>
                <w:sz w:val="28"/>
                <w:szCs w:val="40"/>
                <w:lang w:val="bg-BG" w:eastAsia="ja-JP"/>
              </w:rPr>
            </w:pPr>
            <w:r w:rsidRPr="003A6030">
              <w:rPr>
                <w:rFonts w:ascii="Consolas" w:hAnsi="Consolas" w:cs="Consolas"/>
                <w:color w:val="000000"/>
                <w:sz w:val="28"/>
                <w:szCs w:val="40"/>
                <w:lang w:val="bg-BG"/>
              </w:rPr>
              <w:t>clockPlay</w:t>
            </w:r>
          </w:p>
        </w:tc>
        <w:tc>
          <w:tcPr>
            <w:tcW w:w="4675" w:type="dxa"/>
          </w:tcPr>
          <w:p w14:paraId="45C02A48" w14:textId="482D35F3" w:rsidR="00D34CA3" w:rsidRPr="003A6030" w:rsidRDefault="003A6030" w:rsidP="00D34CA3">
            <w:pPr>
              <w:rPr>
                <w:rFonts w:eastAsiaTheme="minorEastAsia"/>
                <w:bCs/>
                <w:sz w:val="28"/>
                <w:szCs w:val="40"/>
                <w:lang w:val="bg-BG" w:eastAsia="ja-JP"/>
              </w:rPr>
            </w:pPr>
            <w:r w:rsidRPr="003A6030">
              <w:rPr>
                <w:rFonts w:eastAsiaTheme="minorEastAsia"/>
                <w:bCs/>
                <w:sz w:val="28"/>
                <w:szCs w:val="40"/>
                <w:lang w:val="bg-BG" w:eastAsia="ja-JP"/>
              </w:rPr>
              <w:t>Събира всички функции и стартира функционирането на часовника.</w:t>
            </w:r>
          </w:p>
        </w:tc>
      </w:tr>
      <w:tr w:rsidR="00D34CA3" w14:paraId="026E1295" w14:textId="77777777" w:rsidTr="00D34CA3">
        <w:tc>
          <w:tcPr>
            <w:tcW w:w="4675" w:type="dxa"/>
          </w:tcPr>
          <w:p w14:paraId="6C294CF7" w14:textId="2C745DCE" w:rsidR="00D34CA3" w:rsidRPr="003A6030" w:rsidRDefault="00D34CA3" w:rsidP="00D34CA3">
            <w:pPr>
              <w:rPr>
                <w:rFonts w:eastAsiaTheme="minorEastAsia"/>
                <w:bCs/>
                <w:sz w:val="28"/>
                <w:szCs w:val="40"/>
                <w:lang w:val="bg-BG" w:eastAsia="ja-JP"/>
              </w:rPr>
            </w:pPr>
            <w:r w:rsidRPr="003A6030">
              <w:rPr>
                <w:rFonts w:ascii="Consolas" w:hAnsi="Consolas" w:cs="Consolas"/>
                <w:color w:val="000000"/>
                <w:sz w:val="28"/>
                <w:szCs w:val="40"/>
                <w:lang w:val="bg-BG"/>
              </w:rPr>
              <w:t>randomWordPicker</w:t>
            </w:r>
          </w:p>
        </w:tc>
        <w:tc>
          <w:tcPr>
            <w:tcW w:w="4675" w:type="dxa"/>
          </w:tcPr>
          <w:p w14:paraId="077A85DD" w14:textId="5A1B7C0F" w:rsidR="00D34CA3" w:rsidRPr="003A6030" w:rsidRDefault="003A6030" w:rsidP="00D34CA3">
            <w:pPr>
              <w:rPr>
                <w:rFonts w:eastAsiaTheme="minorEastAsia"/>
                <w:bCs/>
                <w:sz w:val="28"/>
                <w:szCs w:val="40"/>
                <w:lang w:val="bg-BG" w:eastAsia="ja-JP"/>
              </w:rPr>
            </w:pPr>
            <w:r w:rsidRPr="003A6030">
              <w:rPr>
                <w:rFonts w:eastAsiaTheme="minorEastAsia"/>
                <w:bCs/>
                <w:sz w:val="28"/>
                <w:szCs w:val="40"/>
                <w:lang w:val="bg-BG" w:eastAsia="ja-JP"/>
              </w:rPr>
              <w:t>Избира една от зададените думи за бесеницата.</w:t>
            </w:r>
          </w:p>
        </w:tc>
      </w:tr>
      <w:tr w:rsidR="00D34CA3" w14:paraId="6FD1AC9D" w14:textId="77777777" w:rsidTr="00D34CA3">
        <w:tc>
          <w:tcPr>
            <w:tcW w:w="4675" w:type="dxa"/>
          </w:tcPr>
          <w:p w14:paraId="53CB8072" w14:textId="510500F4" w:rsidR="00D34CA3" w:rsidRPr="003A6030" w:rsidRDefault="00D34CA3" w:rsidP="00D34CA3">
            <w:pPr>
              <w:rPr>
                <w:rFonts w:eastAsiaTheme="minorEastAsia"/>
                <w:bCs/>
                <w:sz w:val="28"/>
                <w:szCs w:val="40"/>
                <w:lang w:val="bg-BG" w:eastAsia="ja-JP"/>
              </w:rPr>
            </w:pPr>
            <w:r w:rsidRPr="003A6030">
              <w:rPr>
                <w:rFonts w:ascii="Consolas" w:hAnsi="Consolas" w:cs="Consolas"/>
                <w:color w:val="000000"/>
                <w:sz w:val="28"/>
                <w:szCs w:val="40"/>
                <w:lang w:val="bg-BG"/>
              </w:rPr>
              <w:t>hangStructure</w:t>
            </w:r>
          </w:p>
        </w:tc>
        <w:tc>
          <w:tcPr>
            <w:tcW w:w="4675" w:type="dxa"/>
          </w:tcPr>
          <w:p w14:paraId="410B7699" w14:textId="6F0DE3DC" w:rsidR="00D34CA3" w:rsidRPr="003A6030" w:rsidRDefault="003A6030" w:rsidP="00D34CA3">
            <w:pPr>
              <w:rPr>
                <w:rFonts w:eastAsiaTheme="minorEastAsia"/>
                <w:bCs/>
                <w:sz w:val="28"/>
                <w:szCs w:val="40"/>
                <w:lang w:val="bg-BG" w:eastAsia="ja-JP"/>
              </w:rPr>
            </w:pPr>
            <w:r w:rsidRPr="003A6030">
              <w:rPr>
                <w:rFonts w:eastAsiaTheme="minorEastAsia"/>
                <w:bCs/>
                <w:sz w:val="28"/>
                <w:szCs w:val="40"/>
                <w:lang w:val="bg-BG" w:eastAsia="ja-JP"/>
              </w:rPr>
              <w:t>Форматира структурата на бесеницата при нанесен грешен отговор.</w:t>
            </w:r>
          </w:p>
        </w:tc>
      </w:tr>
      <w:tr w:rsidR="003A6030" w14:paraId="774DA55F" w14:textId="77777777" w:rsidTr="00D34CA3">
        <w:tc>
          <w:tcPr>
            <w:tcW w:w="4675" w:type="dxa"/>
          </w:tcPr>
          <w:p w14:paraId="52368F74" w14:textId="1563FDC5" w:rsidR="003A6030" w:rsidRPr="003A6030" w:rsidRDefault="003A6030" w:rsidP="00D34CA3">
            <w:pPr>
              <w:rPr>
                <w:rFonts w:ascii="Consolas" w:hAnsi="Consolas" w:cs="Consolas"/>
                <w:color w:val="000000"/>
                <w:sz w:val="28"/>
                <w:szCs w:val="40"/>
                <w:lang w:val="bg-BG"/>
              </w:rPr>
            </w:pPr>
            <w:r w:rsidRPr="003A6030">
              <w:rPr>
                <w:rFonts w:ascii="Consolas" w:hAnsi="Consolas" w:cs="Consolas"/>
                <w:color w:val="000000"/>
                <w:sz w:val="28"/>
                <w:szCs w:val="40"/>
                <w:lang w:val="bg-BG"/>
              </w:rPr>
              <w:t>hangPlay</w:t>
            </w:r>
          </w:p>
        </w:tc>
        <w:tc>
          <w:tcPr>
            <w:tcW w:w="4675" w:type="dxa"/>
          </w:tcPr>
          <w:p w14:paraId="122A2EAF" w14:textId="3A5F165D" w:rsidR="003A6030" w:rsidRPr="003A6030" w:rsidRDefault="003A6030" w:rsidP="00D34CA3">
            <w:pPr>
              <w:rPr>
                <w:rFonts w:eastAsiaTheme="minorEastAsia"/>
                <w:bCs/>
                <w:sz w:val="28"/>
                <w:szCs w:val="40"/>
                <w:lang w:val="bg-BG" w:eastAsia="ja-JP"/>
              </w:rPr>
            </w:pPr>
            <w:r>
              <w:rPr>
                <w:rFonts w:eastAsiaTheme="minorEastAsia"/>
                <w:bCs/>
                <w:sz w:val="28"/>
                <w:szCs w:val="40"/>
                <w:lang w:val="bg-BG" w:eastAsia="ja-JP"/>
              </w:rPr>
              <w:t>Представлява алгоритъма, по който бесеницата функционира.</w:t>
            </w:r>
          </w:p>
        </w:tc>
      </w:tr>
      <w:tr w:rsidR="00D34CA3" w14:paraId="7329A9EA" w14:textId="77777777" w:rsidTr="00D34CA3">
        <w:tc>
          <w:tcPr>
            <w:tcW w:w="4675" w:type="dxa"/>
          </w:tcPr>
          <w:p w14:paraId="59D7E57D" w14:textId="1A02460D" w:rsidR="00D34CA3" w:rsidRPr="003A6030" w:rsidRDefault="00D34CA3" w:rsidP="00D34CA3">
            <w:pPr>
              <w:rPr>
                <w:rFonts w:eastAsiaTheme="minorEastAsia"/>
                <w:bCs/>
                <w:sz w:val="28"/>
                <w:szCs w:val="40"/>
                <w:lang w:val="bg-BG" w:eastAsia="ja-JP"/>
              </w:rPr>
            </w:pPr>
            <w:r w:rsidRPr="003A6030">
              <w:rPr>
                <w:rFonts w:ascii="Consolas" w:hAnsi="Consolas" w:cs="Consolas"/>
                <w:color w:val="000000"/>
                <w:sz w:val="28"/>
                <w:szCs w:val="40"/>
                <w:lang w:val="bg-BG"/>
              </w:rPr>
              <w:t>hangMenu</w:t>
            </w:r>
          </w:p>
        </w:tc>
        <w:tc>
          <w:tcPr>
            <w:tcW w:w="4675" w:type="dxa"/>
          </w:tcPr>
          <w:p w14:paraId="4A8BE053" w14:textId="1D2CB04C" w:rsidR="00D34CA3" w:rsidRPr="003A6030" w:rsidRDefault="003A6030" w:rsidP="00D34CA3">
            <w:pPr>
              <w:rPr>
                <w:rFonts w:eastAsiaTheme="minorEastAsia"/>
                <w:bCs/>
                <w:sz w:val="28"/>
                <w:szCs w:val="40"/>
                <w:lang w:val="bg-BG" w:eastAsia="ja-JP"/>
              </w:rPr>
            </w:pPr>
            <w:r w:rsidRPr="003A6030">
              <w:rPr>
                <w:rFonts w:eastAsiaTheme="minorEastAsia"/>
                <w:bCs/>
                <w:sz w:val="28"/>
                <w:szCs w:val="40"/>
                <w:lang w:val="bg-BG" w:eastAsia="ja-JP"/>
              </w:rPr>
              <w:t>Визуализира началното меню на бесеницата</w:t>
            </w:r>
          </w:p>
        </w:tc>
      </w:tr>
      <w:tr w:rsidR="00D34CA3" w14:paraId="23DC8D3B" w14:textId="77777777" w:rsidTr="00D34CA3">
        <w:tc>
          <w:tcPr>
            <w:tcW w:w="4675" w:type="dxa"/>
          </w:tcPr>
          <w:p w14:paraId="20686714" w14:textId="2A3B910B" w:rsidR="00D34CA3" w:rsidRPr="003A6030" w:rsidRDefault="00D34CA3" w:rsidP="00D34CA3">
            <w:pPr>
              <w:rPr>
                <w:rFonts w:eastAsiaTheme="minorEastAsia"/>
                <w:bCs/>
                <w:sz w:val="28"/>
                <w:szCs w:val="40"/>
                <w:lang w:val="bg-BG" w:eastAsia="ja-JP"/>
              </w:rPr>
            </w:pPr>
            <w:r w:rsidRPr="003A6030">
              <w:rPr>
                <w:rFonts w:ascii="Consolas" w:hAnsi="Consolas" w:cs="Consolas"/>
                <w:color w:val="000000"/>
                <w:sz w:val="28"/>
                <w:szCs w:val="40"/>
                <w:lang w:val="bg-BG"/>
              </w:rPr>
              <w:t>easyQuiz</w:t>
            </w:r>
          </w:p>
        </w:tc>
        <w:tc>
          <w:tcPr>
            <w:tcW w:w="4675" w:type="dxa"/>
          </w:tcPr>
          <w:p w14:paraId="6047217C" w14:textId="1DB873E4" w:rsidR="00D34CA3" w:rsidRPr="003A6030" w:rsidRDefault="003A6030" w:rsidP="00D34CA3">
            <w:pPr>
              <w:rPr>
                <w:rFonts w:eastAsiaTheme="minorEastAsia"/>
                <w:bCs/>
                <w:sz w:val="28"/>
                <w:szCs w:val="40"/>
                <w:lang w:val="bg-BG" w:eastAsia="ja-JP"/>
              </w:rPr>
            </w:pPr>
            <w:r>
              <w:rPr>
                <w:rFonts w:eastAsiaTheme="minorEastAsia"/>
                <w:bCs/>
                <w:sz w:val="28"/>
                <w:szCs w:val="40"/>
                <w:lang w:val="bg-BG" w:eastAsia="ja-JP"/>
              </w:rPr>
              <w:t>Представлява лесната част на въпросника.</w:t>
            </w:r>
          </w:p>
        </w:tc>
      </w:tr>
      <w:tr w:rsidR="00D34CA3" w14:paraId="09851945" w14:textId="77777777" w:rsidTr="00D34CA3">
        <w:tc>
          <w:tcPr>
            <w:tcW w:w="4675" w:type="dxa"/>
          </w:tcPr>
          <w:p w14:paraId="5F22DB96" w14:textId="02123296" w:rsidR="00D34CA3" w:rsidRPr="003A6030" w:rsidRDefault="00D34CA3" w:rsidP="00D34CA3">
            <w:pPr>
              <w:rPr>
                <w:rFonts w:eastAsiaTheme="minorEastAsia"/>
                <w:bCs/>
                <w:sz w:val="28"/>
                <w:szCs w:val="40"/>
                <w:lang w:val="bg-BG" w:eastAsia="ja-JP"/>
              </w:rPr>
            </w:pPr>
            <w:r w:rsidRPr="003A6030">
              <w:rPr>
                <w:rFonts w:ascii="Consolas" w:hAnsi="Consolas" w:cs="Consolas"/>
                <w:color w:val="000000"/>
                <w:sz w:val="28"/>
                <w:szCs w:val="40"/>
                <w:lang w:val="bg-BG"/>
              </w:rPr>
              <w:t>hardQuiz</w:t>
            </w:r>
          </w:p>
        </w:tc>
        <w:tc>
          <w:tcPr>
            <w:tcW w:w="4675" w:type="dxa"/>
          </w:tcPr>
          <w:p w14:paraId="574EEA73" w14:textId="55A650EB" w:rsidR="00D34CA3" w:rsidRPr="003A6030" w:rsidRDefault="003A6030" w:rsidP="00D34CA3">
            <w:pPr>
              <w:rPr>
                <w:rFonts w:eastAsiaTheme="minorEastAsia"/>
                <w:bCs/>
                <w:sz w:val="28"/>
                <w:szCs w:val="40"/>
                <w:lang w:val="bg-BG" w:eastAsia="ja-JP"/>
              </w:rPr>
            </w:pPr>
            <w:r>
              <w:rPr>
                <w:rFonts w:eastAsiaTheme="minorEastAsia"/>
                <w:bCs/>
                <w:sz w:val="28"/>
                <w:szCs w:val="40"/>
                <w:lang w:val="bg-BG" w:eastAsia="ja-JP"/>
              </w:rPr>
              <w:t xml:space="preserve">Представлява </w:t>
            </w:r>
            <w:r>
              <w:rPr>
                <w:rFonts w:eastAsiaTheme="minorEastAsia"/>
                <w:bCs/>
                <w:sz w:val="28"/>
                <w:szCs w:val="40"/>
                <w:lang w:val="bg-BG" w:eastAsia="ja-JP"/>
              </w:rPr>
              <w:t>трудна</w:t>
            </w:r>
            <w:r>
              <w:rPr>
                <w:rFonts w:eastAsiaTheme="minorEastAsia"/>
                <w:bCs/>
                <w:sz w:val="28"/>
                <w:szCs w:val="40"/>
                <w:lang w:val="bg-BG" w:eastAsia="ja-JP"/>
              </w:rPr>
              <w:t>та част на въпросника.</w:t>
            </w:r>
          </w:p>
        </w:tc>
      </w:tr>
      <w:tr w:rsidR="00D34CA3" w14:paraId="28030626" w14:textId="77777777" w:rsidTr="00D34CA3">
        <w:tc>
          <w:tcPr>
            <w:tcW w:w="4675" w:type="dxa"/>
          </w:tcPr>
          <w:p w14:paraId="52271739" w14:textId="21B98405" w:rsidR="00D34CA3" w:rsidRPr="003A6030" w:rsidRDefault="00D34CA3" w:rsidP="00D34CA3">
            <w:pPr>
              <w:rPr>
                <w:rFonts w:eastAsiaTheme="minorEastAsia"/>
                <w:bCs/>
                <w:sz w:val="28"/>
                <w:szCs w:val="40"/>
                <w:lang w:val="bg-BG" w:eastAsia="ja-JP"/>
              </w:rPr>
            </w:pPr>
            <w:r w:rsidRPr="003A6030">
              <w:rPr>
                <w:rFonts w:ascii="Consolas" w:hAnsi="Consolas" w:cs="Consolas"/>
                <w:color w:val="000000"/>
                <w:sz w:val="28"/>
                <w:szCs w:val="40"/>
                <w:lang w:val="bg-BG"/>
              </w:rPr>
              <w:t>chooseMode</w:t>
            </w:r>
          </w:p>
        </w:tc>
        <w:tc>
          <w:tcPr>
            <w:tcW w:w="4675" w:type="dxa"/>
          </w:tcPr>
          <w:p w14:paraId="40B2D786" w14:textId="51C42538" w:rsidR="00D34CA3" w:rsidRPr="003A6030" w:rsidRDefault="003C1273" w:rsidP="00D34CA3">
            <w:pPr>
              <w:rPr>
                <w:rFonts w:eastAsiaTheme="minorEastAsia"/>
                <w:bCs/>
                <w:sz w:val="28"/>
                <w:szCs w:val="40"/>
                <w:lang w:val="bg-BG" w:eastAsia="ja-JP"/>
              </w:rPr>
            </w:pPr>
            <w:r>
              <w:rPr>
                <w:rFonts w:eastAsiaTheme="minorEastAsia"/>
                <w:bCs/>
                <w:sz w:val="28"/>
                <w:szCs w:val="40"/>
                <w:lang w:val="bg-BG" w:eastAsia="ja-JP"/>
              </w:rPr>
              <w:t>Първоначалното меню.</w:t>
            </w:r>
          </w:p>
        </w:tc>
      </w:tr>
      <w:tr w:rsidR="00D34CA3" w14:paraId="7DE13A12" w14:textId="77777777" w:rsidTr="00D34CA3">
        <w:tc>
          <w:tcPr>
            <w:tcW w:w="4675" w:type="dxa"/>
          </w:tcPr>
          <w:p w14:paraId="170FAAD0" w14:textId="311C2106" w:rsidR="00D34CA3" w:rsidRPr="003A6030" w:rsidRDefault="00D34CA3" w:rsidP="00D34CA3">
            <w:pPr>
              <w:rPr>
                <w:rFonts w:eastAsiaTheme="minorEastAsia"/>
                <w:bCs/>
                <w:sz w:val="28"/>
                <w:szCs w:val="40"/>
                <w:lang w:val="bg-BG" w:eastAsia="ja-JP"/>
              </w:rPr>
            </w:pPr>
            <w:r w:rsidRPr="003A6030">
              <w:rPr>
                <w:rFonts w:ascii="Consolas" w:hAnsi="Consolas" w:cs="Consolas"/>
                <w:color w:val="000000"/>
                <w:sz w:val="28"/>
                <w:szCs w:val="40"/>
                <w:lang w:val="bg-BG"/>
              </w:rPr>
              <w:t>userGuide</w:t>
            </w:r>
          </w:p>
        </w:tc>
        <w:tc>
          <w:tcPr>
            <w:tcW w:w="4675" w:type="dxa"/>
          </w:tcPr>
          <w:p w14:paraId="4F189A38" w14:textId="56A39E5C" w:rsidR="00D34CA3" w:rsidRPr="003A6030" w:rsidRDefault="003C1273" w:rsidP="00D34CA3">
            <w:pPr>
              <w:rPr>
                <w:rFonts w:eastAsiaTheme="minorEastAsia"/>
                <w:bCs/>
                <w:sz w:val="28"/>
                <w:szCs w:val="40"/>
                <w:lang w:val="bg-BG" w:eastAsia="ja-JP"/>
              </w:rPr>
            </w:pPr>
            <w:r>
              <w:rPr>
                <w:rFonts w:eastAsiaTheme="minorEastAsia"/>
                <w:bCs/>
                <w:sz w:val="28"/>
                <w:szCs w:val="40"/>
                <w:lang w:val="bg-BG" w:eastAsia="ja-JP"/>
              </w:rPr>
              <w:t>Леко пояснение на самата програма.</w:t>
            </w:r>
          </w:p>
        </w:tc>
      </w:tr>
      <w:tr w:rsidR="00D34CA3" w14:paraId="5753FF06" w14:textId="77777777" w:rsidTr="00D34CA3">
        <w:tc>
          <w:tcPr>
            <w:tcW w:w="4675" w:type="dxa"/>
          </w:tcPr>
          <w:p w14:paraId="447DBBAD" w14:textId="3C893E1A" w:rsidR="00D34CA3" w:rsidRPr="003A6030" w:rsidRDefault="00D34CA3" w:rsidP="00D34CA3">
            <w:pPr>
              <w:rPr>
                <w:rFonts w:eastAsiaTheme="minorEastAsia"/>
                <w:bCs/>
                <w:sz w:val="28"/>
                <w:szCs w:val="40"/>
                <w:lang w:val="bg-BG" w:eastAsia="ja-JP"/>
              </w:rPr>
            </w:pPr>
            <w:r w:rsidRPr="003A6030">
              <w:rPr>
                <w:rFonts w:ascii="Consolas" w:hAnsi="Consolas" w:cs="Consolas"/>
                <w:color w:val="000000"/>
                <w:sz w:val="28"/>
                <w:szCs w:val="40"/>
                <w:lang w:val="bg-BG"/>
              </w:rPr>
              <w:t>appMenu</w:t>
            </w:r>
          </w:p>
        </w:tc>
        <w:tc>
          <w:tcPr>
            <w:tcW w:w="4675" w:type="dxa"/>
          </w:tcPr>
          <w:p w14:paraId="2695AE7F" w14:textId="2EEFEDCE" w:rsidR="00D34CA3" w:rsidRPr="003A6030" w:rsidRDefault="003C1273" w:rsidP="00D34CA3">
            <w:pPr>
              <w:rPr>
                <w:rFonts w:eastAsiaTheme="minorEastAsia"/>
                <w:bCs/>
                <w:sz w:val="28"/>
                <w:szCs w:val="40"/>
                <w:lang w:val="bg-BG" w:eastAsia="ja-JP"/>
              </w:rPr>
            </w:pPr>
            <w:r>
              <w:rPr>
                <w:rFonts w:eastAsiaTheme="minorEastAsia"/>
                <w:bCs/>
                <w:sz w:val="28"/>
                <w:szCs w:val="40"/>
                <w:lang w:val="bg-BG" w:eastAsia="ja-JP"/>
              </w:rPr>
              <w:t>Алгоритъм, по който първото меню функционира.</w:t>
            </w:r>
          </w:p>
        </w:tc>
      </w:tr>
    </w:tbl>
    <w:p w14:paraId="145017CF" w14:textId="77777777" w:rsidR="00D34CA3" w:rsidRPr="00D34CA3" w:rsidRDefault="00D34CA3" w:rsidP="00D34CA3">
      <w:pPr>
        <w:rPr>
          <w:rFonts w:eastAsiaTheme="minorEastAsia"/>
          <w:bCs/>
          <w:sz w:val="52"/>
          <w:szCs w:val="96"/>
          <w:lang w:val="bg-BG" w:eastAsia="ja-JP"/>
        </w:rPr>
      </w:pPr>
    </w:p>
    <w:sectPr w:rsidR="00D34CA3" w:rsidRPr="00D34CA3" w:rsidSect="00487EB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EF913F" w14:textId="77777777" w:rsidR="00F95B92" w:rsidRDefault="00F95B92" w:rsidP="001D2380">
      <w:pPr>
        <w:spacing w:after="0" w:line="240" w:lineRule="auto"/>
      </w:pPr>
      <w:r>
        <w:separator/>
      </w:r>
    </w:p>
  </w:endnote>
  <w:endnote w:type="continuationSeparator" w:id="0">
    <w:p w14:paraId="6B6F173C" w14:textId="77777777" w:rsidR="00F95B92" w:rsidRDefault="00F95B92" w:rsidP="001D2380">
      <w:pPr>
        <w:spacing w:after="0" w:line="240" w:lineRule="auto"/>
      </w:pPr>
      <w:r>
        <w:continuationSeparator/>
      </w:r>
    </w:p>
  </w:endnote>
  <w:endnote w:type="continuationNotice" w:id="1">
    <w:p w14:paraId="37E1C100" w14:textId="77777777" w:rsidR="00DC386D" w:rsidRDefault="00DC38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80847" w14:textId="77777777" w:rsidR="00487EB3" w:rsidRDefault="00487E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266815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C9AA8B" w14:textId="77777777" w:rsidR="001D2380" w:rsidRDefault="001D23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54D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CA063D2" w14:textId="77777777" w:rsidR="001D2380" w:rsidRDefault="001D23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9C8A2D" w14:textId="77777777" w:rsidR="00487EB3" w:rsidRDefault="00487E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62312A" w14:textId="77777777" w:rsidR="00F95B92" w:rsidRDefault="00F95B92" w:rsidP="001D2380">
      <w:pPr>
        <w:spacing w:after="0" w:line="240" w:lineRule="auto"/>
      </w:pPr>
      <w:r>
        <w:separator/>
      </w:r>
    </w:p>
  </w:footnote>
  <w:footnote w:type="continuationSeparator" w:id="0">
    <w:p w14:paraId="059CAEA8" w14:textId="77777777" w:rsidR="00F95B92" w:rsidRDefault="00F95B92" w:rsidP="001D2380">
      <w:pPr>
        <w:spacing w:after="0" w:line="240" w:lineRule="auto"/>
      </w:pPr>
      <w:r>
        <w:continuationSeparator/>
      </w:r>
    </w:p>
  </w:footnote>
  <w:footnote w:type="continuationNotice" w:id="1">
    <w:p w14:paraId="7FAB533A" w14:textId="77777777" w:rsidR="00DC386D" w:rsidRDefault="00DC386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0EB3E5" w14:textId="77777777" w:rsidR="00487EB3" w:rsidRDefault="00B308DD">
    <w:pPr>
      <w:pStyle w:val="Header"/>
    </w:pPr>
    <w:r>
      <w:rPr>
        <w:noProof/>
        <w:lang w:val="bg-BG" w:eastAsia="bg-BG"/>
      </w:rPr>
      <w:pict w14:anchorId="57F063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8271001" o:spid="_x0000_s2059" type="#_x0000_t75" style="position:absolute;margin-left:0;margin-top:0;width:467.9pt;height:467.9pt;z-index:-251658239;mso-position-horizontal:center;mso-position-horizontal-relative:margin;mso-position-vertical:center;mso-position-vertical-relative:margin" o:allowincell="f">
          <v:imagedata r:id="rId1" o:title="image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170A32" w14:textId="77777777" w:rsidR="00487EB3" w:rsidRDefault="00B308DD">
    <w:pPr>
      <w:pStyle w:val="Header"/>
    </w:pPr>
    <w:r>
      <w:rPr>
        <w:noProof/>
        <w:lang w:val="bg-BG" w:eastAsia="bg-BG"/>
      </w:rPr>
      <w:pict w14:anchorId="3C1AD2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8271002" o:spid="_x0000_s2060" type="#_x0000_t75" style="position:absolute;margin-left:0;margin-top:0;width:467.9pt;height:467.9pt;z-index:-251658238;mso-position-horizontal:center;mso-position-horizontal-relative:margin;mso-position-vertical:center;mso-position-vertical-relative:margin" o:allowincell="f">
          <v:imagedata r:id="rId1" o:title="image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F72ABC" w14:textId="77777777" w:rsidR="00487EB3" w:rsidRDefault="00B308DD">
    <w:pPr>
      <w:pStyle w:val="Header"/>
    </w:pPr>
    <w:r>
      <w:rPr>
        <w:noProof/>
        <w:lang w:val="bg-BG" w:eastAsia="bg-BG"/>
      </w:rPr>
      <w:pict w14:anchorId="6C0788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8271000" o:spid="_x0000_s2058" type="#_x0000_t75" style="position:absolute;margin-left:0;margin-top:0;width:467.9pt;height:467.9pt;z-index:-251658240;mso-position-horizontal:center;mso-position-horizontal-relative:margin;mso-position-vertical:center;mso-position-vertical-relative:margin" o:allowincell="f">
          <v:imagedata r:id="rId1" o:title="image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472E0"/>
    <w:multiLevelType w:val="hybridMultilevel"/>
    <w:tmpl w:val="88A6CEB8"/>
    <w:lvl w:ilvl="0" w:tplc="730C08F8">
      <w:start w:val="1"/>
      <w:numFmt w:val="decimal"/>
      <w:lvlText w:val="%1."/>
      <w:lvlJc w:val="left"/>
      <w:pPr>
        <w:ind w:left="502" w:hanging="360"/>
      </w:pPr>
      <w:rPr>
        <w:rFonts w:hint="default"/>
        <w:sz w:val="36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20A22839"/>
    <w:multiLevelType w:val="hybridMultilevel"/>
    <w:tmpl w:val="9036FC88"/>
    <w:lvl w:ilvl="0" w:tplc="D6C253DC">
      <w:start w:val="1"/>
      <w:numFmt w:val="decimal"/>
      <w:lvlText w:val="%1."/>
      <w:lvlJc w:val="left"/>
      <w:pPr>
        <w:ind w:left="644" w:hanging="360"/>
      </w:pPr>
      <w:rPr>
        <w:rFonts w:asciiTheme="minorHAnsi" w:hAnsiTheme="minorHAnsi" w:cstheme="minorBidi" w:hint="default"/>
        <w:sz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Захари Бонев">
    <w15:presenceInfo w15:providerId="Windows Live" w15:userId="85731559584c13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grammar="clean"/>
  <w:defaultTabStop w:val="720"/>
  <w:hyphenationZone w:val="425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EB4"/>
    <w:rsid w:val="00012A9E"/>
    <w:rsid w:val="000132A6"/>
    <w:rsid w:val="00043ED6"/>
    <w:rsid w:val="000454A9"/>
    <w:rsid w:val="0007405E"/>
    <w:rsid w:val="000872F4"/>
    <w:rsid w:val="000E53FC"/>
    <w:rsid w:val="001054D9"/>
    <w:rsid w:val="001123E6"/>
    <w:rsid w:val="00135B09"/>
    <w:rsid w:val="00141DF8"/>
    <w:rsid w:val="00145516"/>
    <w:rsid w:val="001512EA"/>
    <w:rsid w:val="00174683"/>
    <w:rsid w:val="0019460E"/>
    <w:rsid w:val="001A6133"/>
    <w:rsid w:val="001D2380"/>
    <w:rsid w:val="001D73D2"/>
    <w:rsid w:val="00200B5A"/>
    <w:rsid w:val="00220D65"/>
    <w:rsid w:val="00241BA3"/>
    <w:rsid w:val="002429F1"/>
    <w:rsid w:val="002471C8"/>
    <w:rsid w:val="002607B3"/>
    <w:rsid w:val="00262A24"/>
    <w:rsid w:val="00295A72"/>
    <w:rsid w:val="002D3331"/>
    <w:rsid w:val="002F301E"/>
    <w:rsid w:val="00313855"/>
    <w:rsid w:val="00372166"/>
    <w:rsid w:val="003769D2"/>
    <w:rsid w:val="003A6030"/>
    <w:rsid w:val="003B38BA"/>
    <w:rsid w:val="003C1273"/>
    <w:rsid w:val="00432F61"/>
    <w:rsid w:val="0043760E"/>
    <w:rsid w:val="00463AE1"/>
    <w:rsid w:val="00487EB3"/>
    <w:rsid w:val="004A31AF"/>
    <w:rsid w:val="004B6002"/>
    <w:rsid w:val="00503FB7"/>
    <w:rsid w:val="00520316"/>
    <w:rsid w:val="005C6BCB"/>
    <w:rsid w:val="005C7C3C"/>
    <w:rsid w:val="005D5EFF"/>
    <w:rsid w:val="00620145"/>
    <w:rsid w:val="00686653"/>
    <w:rsid w:val="007120E2"/>
    <w:rsid w:val="00780182"/>
    <w:rsid w:val="00782E02"/>
    <w:rsid w:val="00794F68"/>
    <w:rsid w:val="007A220A"/>
    <w:rsid w:val="007D71AB"/>
    <w:rsid w:val="007E469C"/>
    <w:rsid w:val="00891F75"/>
    <w:rsid w:val="008B2721"/>
    <w:rsid w:val="009250B5"/>
    <w:rsid w:val="00984924"/>
    <w:rsid w:val="00A8071B"/>
    <w:rsid w:val="00AC0BDC"/>
    <w:rsid w:val="00AC1643"/>
    <w:rsid w:val="00AF476F"/>
    <w:rsid w:val="00AF68AD"/>
    <w:rsid w:val="00B308DD"/>
    <w:rsid w:val="00BE57F8"/>
    <w:rsid w:val="00C7337B"/>
    <w:rsid w:val="00CC32BB"/>
    <w:rsid w:val="00CD7AA4"/>
    <w:rsid w:val="00CF0913"/>
    <w:rsid w:val="00D34CA3"/>
    <w:rsid w:val="00D44C50"/>
    <w:rsid w:val="00D57129"/>
    <w:rsid w:val="00D865B6"/>
    <w:rsid w:val="00D95C52"/>
    <w:rsid w:val="00DC386D"/>
    <w:rsid w:val="00DC5D0E"/>
    <w:rsid w:val="00DD7862"/>
    <w:rsid w:val="00DE7821"/>
    <w:rsid w:val="00E024C5"/>
    <w:rsid w:val="00E03EDB"/>
    <w:rsid w:val="00E06F4A"/>
    <w:rsid w:val="00E31EE4"/>
    <w:rsid w:val="00E76CA7"/>
    <w:rsid w:val="00ED01F9"/>
    <w:rsid w:val="00F617B0"/>
    <w:rsid w:val="00F76BDE"/>
    <w:rsid w:val="00F95B92"/>
    <w:rsid w:val="00F979B9"/>
    <w:rsid w:val="00FC2DB3"/>
    <w:rsid w:val="00FC7EB4"/>
    <w:rsid w:val="0140A0E3"/>
    <w:rsid w:val="023653C4"/>
    <w:rsid w:val="0DD8867D"/>
    <w:rsid w:val="1C9F3080"/>
    <w:rsid w:val="1F08B6BE"/>
    <w:rsid w:val="276D8198"/>
    <w:rsid w:val="33E20CF3"/>
    <w:rsid w:val="3489B5BA"/>
    <w:rsid w:val="350B843C"/>
    <w:rsid w:val="5264D524"/>
    <w:rsid w:val="5ED9E8B9"/>
    <w:rsid w:val="619149EA"/>
    <w:rsid w:val="62984F30"/>
    <w:rsid w:val="6867A2A2"/>
    <w:rsid w:val="6F0D62C5"/>
    <w:rsid w:val="701EADD0"/>
    <w:rsid w:val="712FF8DB"/>
    <w:rsid w:val="7202D9B7"/>
    <w:rsid w:val="72CBC93C"/>
    <w:rsid w:val="74AD70A1"/>
    <w:rsid w:val="789B1CAE"/>
    <w:rsid w:val="7B26F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4:docId w14:val="781C7D18"/>
  <w15:chartTrackingRefBased/>
  <w15:docId w15:val="{41B1EA1D-6070-4601-A397-F80AE21E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C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EB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E78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7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Strong">
    <w:name w:val="Strong"/>
    <w:basedOn w:val="DefaultParagraphFont"/>
    <w:uiPriority w:val="22"/>
    <w:qFormat/>
    <w:rsid w:val="00DE782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D2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380"/>
  </w:style>
  <w:style w:type="paragraph" w:styleId="Footer">
    <w:name w:val="footer"/>
    <w:basedOn w:val="Normal"/>
    <w:link w:val="FooterChar"/>
    <w:uiPriority w:val="99"/>
    <w:unhideWhenUsed/>
    <w:rsid w:val="001D2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380"/>
  </w:style>
  <w:style w:type="character" w:styleId="UnresolvedMention">
    <w:name w:val="Unresolved Mention"/>
    <w:basedOn w:val="DefaultParagraphFont"/>
    <w:uiPriority w:val="99"/>
    <w:semiHidden/>
    <w:unhideWhenUsed/>
    <w:rsid w:val="00891F7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C7C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C7C3C"/>
    <w:pPr>
      <w:spacing w:line="259" w:lineRule="auto"/>
      <w:outlineLvl w:val="9"/>
    </w:pPr>
  </w:style>
  <w:style w:type="table" w:styleId="TableGrid">
    <w:name w:val="Table Grid"/>
    <w:basedOn w:val="TableNormal"/>
    <w:uiPriority w:val="59"/>
    <w:rsid w:val="00D34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60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LStoyanov19@codingburgas.bg" TargetMode="Externa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mailto:YAGavrilov19@codingburgas.bg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VDimitrov19@codingburgas.bg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microsoft.com/office/2011/relationships/people" Target="people.xml"/><Relationship Id="rId10" Type="http://schemas.openxmlformats.org/officeDocument/2006/relationships/hyperlink" Target="mailto:ZNBonev19@codingburgas.bg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IMAbadzhiev19@codingburgas.bg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1693D-D59A-4D84-94CD-9FBBFCBC6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Links>
    <vt:vector size="30" baseType="variant">
      <vt:variant>
        <vt:i4>2031661</vt:i4>
      </vt:variant>
      <vt:variant>
        <vt:i4>12</vt:i4>
      </vt:variant>
      <vt:variant>
        <vt:i4>0</vt:i4>
      </vt:variant>
      <vt:variant>
        <vt:i4>5</vt:i4>
      </vt:variant>
      <vt:variant>
        <vt:lpwstr>mailto:YAGavrilov19@codingburgas.bg</vt:lpwstr>
      </vt:variant>
      <vt:variant>
        <vt:lpwstr/>
      </vt:variant>
      <vt:variant>
        <vt:i4>1376311</vt:i4>
      </vt:variant>
      <vt:variant>
        <vt:i4>9</vt:i4>
      </vt:variant>
      <vt:variant>
        <vt:i4>0</vt:i4>
      </vt:variant>
      <vt:variant>
        <vt:i4>5</vt:i4>
      </vt:variant>
      <vt:variant>
        <vt:lpwstr>mailto:VVDimitrov19@codingburgas.bg</vt:lpwstr>
      </vt:variant>
      <vt:variant>
        <vt:lpwstr/>
      </vt:variant>
      <vt:variant>
        <vt:i4>655421</vt:i4>
      </vt:variant>
      <vt:variant>
        <vt:i4>6</vt:i4>
      </vt:variant>
      <vt:variant>
        <vt:i4>0</vt:i4>
      </vt:variant>
      <vt:variant>
        <vt:i4>5</vt:i4>
      </vt:variant>
      <vt:variant>
        <vt:lpwstr>mailto:ZNBonev19@codingburgas.bg</vt:lpwstr>
      </vt:variant>
      <vt:variant>
        <vt:lpwstr/>
      </vt:variant>
      <vt:variant>
        <vt:i4>393279</vt:i4>
      </vt:variant>
      <vt:variant>
        <vt:i4>3</vt:i4>
      </vt:variant>
      <vt:variant>
        <vt:i4>0</vt:i4>
      </vt:variant>
      <vt:variant>
        <vt:i4>5</vt:i4>
      </vt:variant>
      <vt:variant>
        <vt:lpwstr>mailto:IMAbadzhiev19@codingburgas.bg</vt:lpwstr>
      </vt:variant>
      <vt:variant>
        <vt:lpwstr/>
      </vt:variant>
      <vt:variant>
        <vt:i4>1703996</vt:i4>
      </vt:variant>
      <vt:variant>
        <vt:i4>0</vt:i4>
      </vt:variant>
      <vt:variant>
        <vt:i4>0</vt:i4>
      </vt:variant>
      <vt:variant>
        <vt:i4>5</vt:i4>
      </vt:variant>
      <vt:variant>
        <vt:lpwstr>mailto:YLStoyanov19@codingburgas.bg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Захари Бонев</cp:lastModifiedBy>
  <cp:revision>2</cp:revision>
  <dcterms:created xsi:type="dcterms:W3CDTF">2021-02-28T17:26:00Z</dcterms:created>
  <dcterms:modified xsi:type="dcterms:W3CDTF">2021-02-28T17:26:00Z</dcterms:modified>
</cp:coreProperties>
</file>